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cs="Helvetica;Arial" w:ascii="Arial" w:hAnsi="Arial"/>
          <w:b/>
          <w:color w:val="000000"/>
          <w:sz w:val="36"/>
          <w:szCs w:val="36"/>
          <w:rPrChange w:id="0" w:author="Unknown Author" w:date="2022-03-09T11:56:32Z"/>
        </w:rPr>
        <w:t>Tyler Young</w:t>
      </w:r>
    </w:p>
    <w:p>
      <w:pPr>
        <w:pStyle w:val="Normal"/>
        <w:rPr>
          <w:rFonts w:ascii="Arial" w:hAnsi="Arial"/>
        </w:rPr>
      </w:pPr>
      <w:r>
        <w:rPr>
          <w:rFonts w:eastAsia="Times New Roman" w:cs="Helvetica;Arial" w:ascii="Arial" w:hAnsi="Arial"/>
          <w:b/>
          <w:color w:val="000000"/>
          <w:sz w:val="22"/>
          <w:szCs w:val="22"/>
          <w:lang w:val="en-US" w:eastAsia="zh-CN" w:bidi="ar-SA"/>
          <w:rPrChange w:id="0" w:author="Unknown Author" w:date="2022-03-09T11:56:32Z"/>
        </w:rPr>
        <w:t>Technical Writer</w:t>
      </w:r>
    </w:p>
    <w:p>
      <w:pPr>
        <w:pStyle w:val="Normal"/>
        <w:rPr>
          <w:rFonts w:ascii="Arial" w:hAnsi="Arial" w:cs="Helvetica;Arial"/>
          <w:b/>
          <w:b/>
          <w:color w:val="000000"/>
          <w:sz w:val="23"/>
          <w:szCs w:val="23"/>
        </w:rPr>
      </w:pPr>
      <w:r>
        <w:rPr>
          <w:rFonts w:cs="Helvetica;Arial" w:ascii="Arial" w:hAnsi="Arial"/>
          <w:b/>
          <w:color w:val="000000"/>
          <w:sz w:val="23"/>
          <w:szCs w:val="23"/>
          <w:rPrChange w:id="0" w:author="Unknown Author" w:date="2022-03-09T11:56:32Z"/>
        </w:rPr>
        <w:rPrChange w:id="0" w:author="Unknown Author" w:date="2022-03-09T11:56:32Z"/>
      </w:r>
    </w:p>
    <w:p>
      <w:pPr>
        <w:pStyle w:val="Normal"/>
        <w:rPr/>
      </w:pPr>
      <w:r>
        <w:rPr>
          <w:rFonts w:cs="Helvetica;Arial" w:ascii="Arial" w:hAnsi="Arial"/>
          <w:b/>
          <w:color w:val="000000"/>
          <w:rPrChange w:id="0" w:author="Unknown Author" w:date="2022-03-09T11:56:32Z"/>
        </w:rPr>
        <w:t>Website:</w:t>
      </w:r>
      <w:r>
        <w:rPr>
          <w:rFonts w:cs="Helvetica;Arial" w:ascii="Arial" w:hAnsi="Arial"/>
          <w:color w:val="000000"/>
          <w:rPrChange w:id="0" w:author="Unknown Author" w:date="2022-03-09T11:56:32Z"/>
        </w:rPr>
        <w:t xml:space="preserve"> tyler-young.com</w:t>
      </w:r>
    </w:p>
    <w:p>
      <w:pPr>
        <w:pStyle w:val="Normal"/>
        <w:rPr/>
      </w:pPr>
      <w:r>
        <w:rPr>
          <w:rFonts w:cs="Helvetica;Arial" w:ascii="Arial" w:hAnsi="Arial"/>
          <w:b/>
          <w:color w:val="000000"/>
          <w:rPrChange w:id="0" w:author="Unknown Author" w:date="2022-03-09T11:56:32Z"/>
        </w:rPr>
        <w:t>Email:</w:t>
      </w:r>
      <w:r>
        <w:rPr>
          <w:rFonts w:cs="Helvetica;Arial" w:ascii="Arial" w:hAnsi="Arial"/>
          <w:color w:val="000000"/>
          <w:rPrChange w:id="0" w:author="Unknown Author" w:date="2022-03-09T11:56:32Z"/>
        </w:rPr>
        <w:t xml:space="preserve"> tyler@tyler-young.com</w:t>
      </w:r>
    </w:p>
    <w:p>
      <w:pPr>
        <w:pStyle w:val="Normal"/>
        <w:rPr>
          <w:rFonts w:ascii="Arial" w:hAnsi="Arial" w:cs="Helvetica;Arial"/>
          <w:color w:val="000000"/>
          <w:del w:id="9" w:author="Unknown Author" w:date="2022-03-09T11:56:01Z"/>
        </w:rPr>
      </w:pPr>
      <w:r>
        <w:rPr>
          <w:rFonts w:cs="Helvetica;Arial" w:ascii="Arial" w:hAnsi="Arial"/>
          <w:b/>
          <w:color w:val="000000"/>
          <w:rPrChange w:id="0" w:author="Unknown Author" w:date="2022-03-09T11:56:32Z"/>
        </w:rPr>
        <w:t>Phone:</w:t>
      </w:r>
      <w:r>
        <w:rPr>
          <w:rFonts w:cs="Helvetica;Arial" w:ascii="Arial" w:hAnsi="Arial"/>
          <w:color w:val="000000"/>
          <w:rPrChange w:id="0" w:author="Unknown Author" w:date="2022-03-09T11:56:32Z"/>
        </w:rPr>
        <w:t xml:space="preserve"> (360) 601-4398</w:t>
      </w:r>
    </w:p>
    <w:p>
      <w:pPr>
        <w:pStyle w:val="Normal"/>
        <w:widowControl/>
        <w:suppressAutoHyphens w:val="true"/>
        <w:bidi w:val="0"/>
        <w:spacing w:before="0" w:after="0"/>
        <w:jc w:val="left"/>
        <w:rPr>
          <w:rFonts w:ascii="Arial" w:hAnsi="Arial" w:cs="Helvetica;Arial"/>
          <w:color w:val="000000"/>
        </w:rPr>
      </w:pPr>
      <w:del w:id="10" w:author="Unknown Author" w:date="2022-03-09T11:56:01Z">
        <w:r>
          <w:rPr>
            <w:rFonts w:cs="Helvetica;Arial" w:ascii="Arial" w:hAnsi="Arial"/>
            <w:b/>
            <w:color w:val="000000"/>
          </w:rPr>
          <w:delText>Location:</w:delText>
        </w:r>
      </w:del>
      <w:del w:id="11" w:author="Unknown Author" w:date="2022-03-09T11:56:01Z">
        <w:r>
          <w:rPr>
            <w:rFonts w:cs="Helvetica;Arial" w:ascii="Arial" w:hAnsi="Arial"/>
            <w:color w:val="000000"/>
          </w:rPr>
          <w:delText xml:space="preserve"> Los Angeles, CA</w:delText>
        </w:r>
      </w:del>
    </w:p>
    <w:p>
      <w:pPr>
        <w:pStyle w:val="Normal"/>
        <w:rPr>
          <w:rFonts w:ascii="Arial" w:hAnsi="Arial" w:cs="Helvetica;Arial"/>
          <w:color w:val="000000"/>
        </w:rPr>
      </w:pPr>
      <w:r>
        <w:rPr>
          <w:rFonts w:cs="Helvetica;Arial" w:ascii="Arial" w:hAnsi="Arial"/>
          <w:color w:val="000000"/>
          <w:rPrChange w:id="0" w:author="Unknown Author" w:date="2022-03-09T11:56:32Z"/>
        </w:rPr>
        <w:rPrChange w:id="0" w:author="Unknown Author" w:date="2022-03-09T11:56:32Z"/>
      </w:r>
    </w:p>
    <w:p>
      <w:pPr>
        <w:pStyle w:val="Normal"/>
        <w:rPr/>
      </w:pPr>
      <w:r>
        <w:rPr>
          <w:rFonts w:eastAsia="Times New Roman" w:cs="Helvetica;Arial" w:ascii="Arial" w:hAnsi="Arial"/>
          <w:color w:val="auto"/>
          <w:sz w:val="20"/>
          <w:szCs w:val="20"/>
          <w:lang w:val="en-US" w:eastAsia="zh-CN" w:bidi="ar-SA"/>
          <w:rPrChange w:id="0" w:author="Unknown Author" w:date="2022-03-09T11:56:32Z"/>
        </w:rPr>
        <w:t>Technical Writer</w:t>
      </w:r>
      <w:r>
        <w:rPr>
          <w:rFonts w:cs="Helvetica;Arial" w:ascii="Arial" w:hAnsi="Arial"/>
          <w:rPrChange w:id="0" w:author="Unknown Author" w:date="2022-03-09T11:56:32Z"/>
        </w:rPr>
        <w:t xml:space="preserve"> with 8 years of experience in crafting user-friendly technical instructions for all skill levels.</w:t>
      </w:r>
      <w:r>
        <w:rPr>
          <w:rFonts w:cs="Helvetica;Arial" w:ascii="Arial" w:hAnsi="Arial"/>
          <w:color w:val="000000"/>
          <w:rPrChange w:id="0" w:author="Unknown Author" w:date="2022-03-09T11:56:32Z"/>
        </w:rPr>
        <w:t xml:space="preserve"> </w:t>
      </w:r>
      <w:r>
        <w:rPr>
          <w:rFonts w:cs="Helvetica;Arial" w:ascii="Arial" w:hAnsi="Arial"/>
          <w:rPrChange w:id="0" w:author="Unknown Author" w:date="2022-03-09T11:56:32Z"/>
        </w:rPr>
        <w:t>My goal is to use my documentation writing expertise, technical knowledge, and customer support experience as part of a growing team focused on customer success.</w:t>
      </w:r>
    </w:p>
    <w:p>
      <w:pPr>
        <w:pStyle w:val="Normal"/>
        <w:rPr>
          <w:rFonts w:ascii="Arial" w:hAnsi="Arial" w:cs="Helvetica;Arial"/>
          <w:color w:val="000000"/>
          <w:sz w:val="20"/>
          <w:szCs w:val="20"/>
        </w:rPr>
      </w:pPr>
      <w:r>
        <w:rPr>
          <w:rFonts w:cs="Helvetica;Arial" w:ascii="Arial" w:hAnsi="Arial"/>
          <w:color w:val="000000"/>
          <w:sz w:val="20"/>
          <w:szCs w:val="20"/>
          <w:rPrChange w:id="0" w:author="Unknown Author" w:date="2022-03-09T11:56:32Z"/>
        </w:rPr>
        <w:rPrChange w:id="0" w:author="Unknown Author" w:date="2022-03-09T11:56:32Z"/>
      </w:r>
    </w:p>
    <w:p>
      <w:pPr>
        <w:pStyle w:val="Normal"/>
        <w:rPr>
          <w:rFonts w:ascii="Arial" w:hAnsi="Arial"/>
        </w:rPr>
      </w:pPr>
      <w:r>
        <w:rPr>
          <w:rFonts w:cs="Helvetica;Arial" w:ascii="Arial" w:hAnsi="Arial"/>
          <w:b/>
          <w:color w:val="000000"/>
          <w:sz w:val="28"/>
          <w:szCs w:val="28"/>
          <w:rPrChange w:id="0" w:author="Unknown Author" w:date="2022-03-09T11:56:32Z"/>
        </w:rPr>
        <w:t>Experience</w:t>
      </w:r>
    </w:p>
    <w:p>
      <w:pPr>
        <w:pStyle w:val="Normal"/>
        <w:rPr>
          <w:rFonts w:ascii="Arial" w:hAnsi="Arial" w:cs="Helvetica;Arial"/>
          <w:b/>
          <w:b/>
          <w:color w:val="000000"/>
          <w:sz w:val="20"/>
          <w:szCs w:val="20"/>
        </w:rPr>
      </w:pPr>
      <w:r>
        <w:rPr>
          <w:rFonts w:cs="Helvetica;Arial" w:ascii="Arial" w:hAnsi="Arial"/>
          <w:b/>
          <w:color w:val="000000"/>
          <w:sz w:val="20"/>
          <w:szCs w:val="20"/>
          <w:rPrChange w:id="0" w:author="Unknown Author" w:date="2022-03-09T11:56:32Z"/>
        </w:rPr>
        <w:rPrChange w:id="0" w:author="Unknown Author" w:date="2022-03-09T11:56:32Z"/>
      </w:r>
    </w:p>
    <w:p>
      <w:pPr>
        <w:pStyle w:val="Normal"/>
        <w:rPr/>
      </w:pPr>
      <w:r>
        <w:rPr>
          <w:rFonts w:eastAsia="Times New Roman" w:cs="Helvetica;Arial" w:ascii="Arial" w:hAnsi="Arial"/>
          <w:b/>
          <w:color w:val="000000"/>
          <w:sz w:val="20"/>
          <w:szCs w:val="20"/>
          <w:lang w:val="en-US" w:eastAsia="zh-CN" w:bidi="ar-SA"/>
          <w:rPrChange w:id="0" w:author="Unknown Author" w:date="2022-03-09T11:56:32Z"/>
        </w:rPr>
        <w:t>Technical Writer</w:t>
        <w:tab/>
      </w:r>
      <w:r>
        <w:rPr>
          <w:rFonts w:cs="Helvetica;Arial" w:ascii="Arial" w:hAnsi="Arial"/>
          <w:b/>
          <w:color w:val="000000"/>
          <w:rPrChange w:id="0" w:author="Unknown Author" w:date="2022-03-09T11:56:32Z"/>
        </w:rPr>
        <w:t xml:space="preserve">                         </w:t>
        <w:tab/>
        <w:t xml:space="preserve">                                      </w:t>
        <w:tab/>
        <w:t xml:space="preserve">                          </w:t>
      </w:r>
      <w:r>
        <w:rPr>
          <w:rFonts w:eastAsia="Times New Roman" w:cs="Helvetica;Arial" w:ascii="Arial" w:hAnsi="Arial"/>
          <w:i/>
          <w:color w:val="000000"/>
          <w:sz w:val="20"/>
          <w:szCs w:val="20"/>
          <w:lang w:val="en-US" w:eastAsia="zh-CN" w:bidi="ar-SA"/>
          <w:rPrChange w:id="0" w:author="Unknown Author" w:date="2022-03-09T11:56:32Z"/>
        </w:rPr>
        <w:t>October</w:t>
      </w:r>
      <w:r>
        <w:rPr>
          <w:rFonts w:cs="Helvetica;Arial" w:ascii="Arial" w:hAnsi="Arial"/>
          <w:i/>
          <w:color w:val="000000"/>
          <w:rPrChange w:id="0" w:author="Unknown Author" w:date="2022-03-09T11:56:32Z"/>
        </w:rPr>
        <w:t xml:space="preserve"> </w:t>
      </w:r>
      <w:r>
        <w:rPr>
          <w:rFonts w:eastAsia="Times New Roman" w:cs="Helvetica;Arial" w:ascii="Arial" w:hAnsi="Arial"/>
          <w:i/>
          <w:color w:val="000000"/>
          <w:sz w:val="20"/>
          <w:szCs w:val="20"/>
          <w:lang w:val="en-US" w:eastAsia="zh-CN" w:bidi="ar-SA"/>
          <w:rPrChange w:id="0" w:author="Unknown Author" w:date="2022-03-09T11:56:32Z"/>
        </w:rPr>
        <w:t>2020</w:t>
      </w:r>
      <w:r>
        <w:rPr>
          <w:rFonts w:cs="Helvetica;Arial" w:ascii="Arial" w:hAnsi="Arial"/>
          <w:i/>
          <w:color w:val="000000"/>
          <w:rPrChange w:id="0" w:author="Unknown Author" w:date="2022-03-09T11:56:32Z"/>
        </w:rPr>
        <w:t xml:space="preserve"> – </w:t>
      </w:r>
      <w:r>
        <w:rPr>
          <w:rFonts w:eastAsia="Times New Roman" w:cs="Helvetica;Arial" w:ascii="Arial" w:hAnsi="Arial"/>
          <w:i/>
          <w:color w:val="000000"/>
          <w:sz w:val="20"/>
          <w:szCs w:val="20"/>
          <w:lang w:val="en-US" w:eastAsia="zh-CN" w:bidi="ar-SA"/>
          <w:rPrChange w:id="0" w:author="Unknown Author" w:date="2022-03-09T11:56:32Z"/>
        </w:rPr>
        <w:t>Present</w:t>
      </w:r>
    </w:p>
    <w:p>
      <w:pPr>
        <w:pStyle w:val="Normal"/>
        <w:rPr/>
      </w:pPr>
      <w:r>
        <w:rPr>
          <w:rFonts w:eastAsia="Times New Roman" w:cs="Helvetica;Arial" w:ascii="Arial" w:hAnsi="Arial"/>
          <w:color w:val="000000"/>
          <w:sz w:val="20"/>
          <w:szCs w:val="20"/>
          <w:lang w:val="en-US" w:eastAsia="zh-CN" w:bidi="ar-SA"/>
          <w:rPrChange w:id="0" w:author="Unknown Author" w:date="2022-03-09T11:56:32Z"/>
        </w:rPr>
        <w:t>Fastly</w:t>
      </w:r>
      <w:r>
        <w:rPr>
          <w:rFonts w:cs="Helvetica;Arial" w:ascii="Arial" w:hAnsi="Arial"/>
          <w:color w:val="000000"/>
          <w:rPrChange w:id="0" w:author="Unknown Author" w:date="2022-03-09T11:56:32Z"/>
        </w:rPr>
        <w:tab/>
        <w:tab/>
        <w:tab/>
        <w:tab/>
        <w:tab/>
        <w:tab/>
        <w:tab/>
        <w:tab/>
        <w:t xml:space="preserve"> </w:t>
      </w:r>
    </w:p>
    <w:p>
      <w:pPr>
        <w:pStyle w:val="Normal"/>
        <w:numPr>
          <w:ilvl w:val="0"/>
          <w:numId w:val="1"/>
        </w:numPr>
        <w:rPr/>
      </w:pPr>
      <w:del w:id="29" w:author="Unknown Author" w:date="2022-03-09T11:09:48Z">
        <w:r>
          <w:rPr>
            <w:rFonts w:eastAsia="Times New Roman" w:cs="Helvetica;Arial" w:ascii="Arial" w:hAnsi="Arial"/>
            <w:color w:val="000000"/>
            <w:sz w:val="20"/>
            <w:szCs w:val="20"/>
            <w:lang w:val="en-US" w:eastAsia="zh-CN" w:bidi="ar-SA"/>
          </w:rPr>
          <w:delText>Continued to be r</w:delText>
        </w:r>
      </w:del>
      <w:ins w:id="30" w:author="Unknown Author" w:date="2022-03-09T11:09:48Z">
        <w:r>
          <w:rPr>
            <w:rFonts w:eastAsia="Times New Roman" w:cs="Helvetica;Arial" w:ascii="Arial" w:hAnsi="Arial"/>
            <w:color w:val="000000"/>
            <w:kern w:val="0"/>
            <w:sz w:val="20"/>
            <w:szCs w:val="20"/>
            <w:lang w:val="en-US" w:eastAsia="zh-CN" w:bidi="ar-SA"/>
          </w:rPr>
          <w:t>R</w:t>
        </w:r>
      </w:ins>
      <w:r>
        <w:rPr>
          <w:rFonts w:eastAsia="Times New Roman" w:cs="Helvetica;Arial" w:ascii="Arial" w:hAnsi="Arial"/>
          <w:color w:val="000000"/>
          <w:sz w:val="20"/>
          <w:szCs w:val="20"/>
          <w:lang w:val="en-US" w:eastAsia="zh-CN" w:bidi="ar-SA"/>
          <w:rPrChange w:id="0" w:author="Unknown Author" w:date="2022-03-09T11:56:32Z"/>
        </w:rPr>
        <w:t xml:space="preserve">esponsible for </w:t>
      </w:r>
      <w:r>
        <w:rPr>
          <w:rFonts w:cs="Helvetica;Arial" w:ascii="Arial" w:hAnsi="Arial"/>
          <w:color w:val="000000"/>
          <w:rPrChange w:id="0" w:author="Unknown Author" w:date="2022-03-09T11:56:32Z"/>
        </w:rPr>
        <w:t xml:space="preserve">all </w:t>
      </w:r>
      <w:r>
        <w:rPr>
          <w:rFonts w:eastAsia="Times New Roman" w:cs="Helvetica;Arial" w:ascii="Arial" w:hAnsi="Arial"/>
          <w:color w:val="000000"/>
          <w:sz w:val="20"/>
          <w:szCs w:val="20"/>
          <w:lang w:val="en-US" w:eastAsia="zh-CN" w:bidi="ar-SA"/>
          <w:rPrChange w:id="0" w:author="Unknown Author" w:date="2022-03-09T11:56:32Z"/>
        </w:rPr>
        <w:t>customer-facing documentation related to security products</w:t>
      </w:r>
      <w:ins w:id="34" w:author="Unknown Author" w:date="2022-03-09T11:07:39Z">
        <w:r>
          <w:rPr>
            <w:rFonts w:eastAsia="Times New Roman" w:cs="Helvetica;Arial" w:ascii="Arial" w:hAnsi="Arial"/>
            <w:color w:val="000000"/>
            <w:sz w:val="20"/>
            <w:szCs w:val="20"/>
            <w:lang w:val="en-US" w:eastAsia="zh-CN" w:bidi="ar-SA"/>
          </w:rPr>
          <w:t>, including web application and API protection, bot protection, and edge-based WAF.</w:t>
        </w:r>
      </w:ins>
    </w:p>
    <w:p>
      <w:pPr>
        <w:pStyle w:val="Normal"/>
        <w:numPr>
          <w:ilvl w:val="0"/>
          <w:numId w:val="1"/>
        </w:numPr>
        <w:rPr/>
      </w:pPr>
      <w:del w:id="35" w:author="Unknown Author" w:date="2022-03-09T11:09:54Z">
        <w:r>
          <w:rPr>
            <w:rFonts w:eastAsia="Times New Roman" w:cs="Helvetica;Arial" w:ascii="Arial" w:hAnsi="Arial"/>
            <w:color w:val="000000"/>
            <w:sz w:val="20"/>
            <w:szCs w:val="20"/>
            <w:lang w:val="en-US" w:eastAsia="zh-CN" w:bidi="ar-SA"/>
          </w:rPr>
          <w:delText>Continued to m</w:delText>
        </w:r>
      </w:del>
      <w:ins w:id="36" w:author="Unknown Author" w:date="2022-03-09T11:09:54Z">
        <w:r>
          <w:rPr>
            <w:rFonts w:eastAsia="Times New Roman" w:cs="Helvetica;Arial" w:ascii="Arial" w:hAnsi="Arial"/>
            <w:color w:val="000000"/>
            <w:kern w:val="0"/>
            <w:sz w:val="20"/>
            <w:szCs w:val="20"/>
            <w:lang w:val="en-US" w:eastAsia="zh-CN" w:bidi="ar-SA"/>
          </w:rPr>
          <w:t>M</w:t>
        </w:r>
      </w:ins>
      <w:r>
        <w:rPr>
          <w:rFonts w:eastAsia="Times New Roman" w:cs="Helvetica;Arial" w:ascii="Arial" w:hAnsi="Arial"/>
          <w:color w:val="000000"/>
          <w:sz w:val="20"/>
          <w:szCs w:val="20"/>
          <w:lang w:val="en-US" w:eastAsia="zh-CN" w:bidi="ar-SA"/>
          <w:rPrChange w:id="0" w:author="Unknown Author" w:date="2022-03-09T11:56:32Z"/>
        </w:rPr>
        <w:t>aintain</w:t>
      </w:r>
      <w:ins w:id="38" w:author="Unknown Author" w:date="2022-03-09T11:09:56Z">
        <w:r>
          <w:rPr>
            <w:rFonts w:eastAsia="Times New Roman" w:cs="Helvetica;Arial" w:ascii="Arial" w:hAnsi="Arial"/>
            <w:color w:val="000000"/>
            <w:sz w:val="20"/>
            <w:szCs w:val="20"/>
            <w:lang w:val="en-US" w:eastAsia="zh-CN" w:bidi="ar-SA"/>
          </w:rPr>
          <w:t>ed</w:t>
        </w:r>
      </w:ins>
      <w:r>
        <w:rPr>
          <w:rFonts w:eastAsia="Times New Roman" w:cs="Helvetica;Arial" w:ascii="Arial" w:hAnsi="Arial"/>
          <w:color w:val="000000"/>
          <w:sz w:val="20"/>
          <w:szCs w:val="20"/>
          <w:lang w:val="en-US" w:eastAsia="zh-CN" w:bidi="ar-SA"/>
          <w:rPrChange w:id="0" w:author="Unknown Author" w:date="2022-03-09T11:56:32Z"/>
        </w:rPr>
        <w:t xml:space="preserve"> and improve</w:t>
      </w:r>
      <w:ins w:id="40" w:author="Unknown Author" w:date="2022-03-09T11:10:00Z">
        <w:r>
          <w:rPr>
            <w:rFonts w:eastAsia="Times New Roman" w:cs="Helvetica;Arial" w:ascii="Arial" w:hAnsi="Arial"/>
            <w:color w:val="000000"/>
            <w:sz w:val="20"/>
            <w:szCs w:val="20"/>
            <w:lang w:val="en-US" w:eastAsia="zh-CN" w:bidi="ar-SA"/>
          </w:rPr>
          <w:t>d</w:t>
        </w:r>
      </w:ins>
      <w:r>
        <w:rPr>
          <w:rFonts w:eastAsia="Times New Roman" w:cs="Helvetica;Arial" w:ascii="Arial" w:hAnsi="Arial"/>
          <w:color w:val="000000"/>
          <w:sz w:val="20"/>
          <w:szCs w:val="20"/>
          <w:lang w:val="en-US" w:eastAsia="zh-CN" w:bidi="ar-SA"/>
          <w:rPrChange w:id="0" w:author="Unknown Author" w:date="2022-03-09T11:56:32Z"/>
        </w:rPr>
        <w:t xml:space="preserve"> </w:t>
      </w:r>
      <w:del w:id="42" w:author="Unknown Author" w:date="2022-03-09T11:10:15Z">
        <w:r>
          <w:rPr>
            <w:rFonts w:eastAsia="Times New Roman" w:cs="Helvetica;Arial" w:ascii="Arial" w:hAnsi="Arial"/>
            <w:color w:val="000000"/>
            <w:sz w:val="20"/>
            <w:szCs w:val="20"/>
            <w:lang w:val="en-US" w:eastAsia="zh-CN" w:bidi="ar-SA"/>
          </w:rPr>
          <w:delText>a separate security documentation site</w:delText>
        </w:r>
      </w:del>
      <w:ins w:id="43" w:author="Unknown Author" w:date="2022-03-09T11:10:15Z">
        <w:r>
          <w:rPr>
            <w:rFonts w:eastAsia="Times New Roman" w:cs="Helvetica;Arial" w:ascii="Arial" w:hAnsi="Arial"/>
            <w:color w:val="000000"/>
            <w:kern w:val="0"/>
            <w:sz w:val="20"/>
            <w:szCs w:val="20"/>
            <w:lang w:val="en-US" w:eastAsia="zh-CN" w:bidi="ar-SA"/>
          </w:rPr>
          <w:t>multiple documentation websites</w:t>
        </w:r>
      </w:ins>
      <w:ins w:id="44" w:author="Unknown Author" w:date="2022-03-09T12:40:33Z">
        <w:r>
          <w:rPr>
            <w:rFonts w:eastAsia="Times New Roman" w:cs="Helvetica;Arial" w:ascii="Arial" w:hAnsi="Arial"/>
            <w:color w:val="000000"/>
            <w:kern w:val="0"/>
            <w:sz w:val="20"/>
            <w:szCs w:val="20"/>
            <w:lang w:val="en-US" w:eastAsia="zh-CN" w:bidi="ar-SA"/>
          </w:rPr>
          <w:t xml:space="preserve"> built with Hugo and Jekyll on AWS and GCS</w:t>
        </w:r>
      </w:ins>
      <w:ins w:id="45" w:author="Unknown Author" w:date="2022-03-09T11:37:17Z">
        <w:r>
          <w:rPr>
            <w:rFonts w:eastAsia="Times New Roman" w:cs="Helvetica;Arial" w:ascii="Arial" w:hAnsi="Arial"/>
            <w:color w:val="000000"/>
            <w:kern w:val="0"/>
            <w:sz w:val="20"/>
            <w:szCs w:val="20"/>
            <w:lang w:val="en-US" w:eastAsia="zh-CN" w:bidi="ar-SA"/>
          </w:rPr>
          <w:t>, adhering to WCAG2AA accessibility standard</w:t>
        </w:r>
      </w:ins>
      <w:ins w:id="46" w:author="Unknown Author" w:date="2022-03-09T12:40:29Z">
        <w:r>
          <w:rPr>
            <w:rFonts w:eastAsia="Times New Roman" w:cs="Helvetica;Arial" w:ascii="Arial" w:hAnsi="Arial"/>
            <w:color w:val="000000"/>
            <w:kern w:val="0"/>
            <w:sz w:val="20"/>
            <w:szCs w:val="20"/>
            <w:lang w:val="en-US" w:eastAsia="zh-CN" w:bidi="ar-SA"/>
          </w:rPr>
          <w:t>s</w:t>
        </w:r>
      </w:ins>
      <w:r>
        <w:rPr>
          <w:rFonts w:eastAsia="Times New Roman" w:cs="Helvetica;Arial" w:ascii="Arial" w:hAnsi="Arial"/>
          <w:color w:val="000000"/>
          <w:sz w:val="20"/>
          <w:szCs w:val="20"/>
          <w:lang w:val="en-US" w:eastAsia="zh-CN" w:bidi="ar-SA"/>
          <w:rPrChange w:id="0" w:author="Unknown Author" w:date="2022-03-09T11:56:32Z"/>
        </w:rPr>
        <w:t>.</w:t>
      </w:r>
    </w:p>
    <w:p>
      <w:pPr>
        <w:pStyle w:val="Normal"/>
        <w:numPr>
          <w:ilvl w:val="0"/>
          <w:numId w:val="1"/>
        </w:numPr>
        <w:rPr/>
      </w:pPr>
      <w:ins w:id="48" w:author="Unknown Author" w:date="2022-03-09T11:39:34Z">
        <w:r>
          <w:rPr>
            <w:rFonts w:eastAsia="Times New Roman" w:cs="Helvetica;Arial" w:ascii="Arial" w:hAnsi="Arial"/>
            <w:color w:val="000000"/>
            <w:sz w:val="20"/>
            <w:szCs w:val="20"/>
            <w:lang w:val="en-US" w:eastAsia="zh-CN" w:bidi="ar-SA"/>
          </w:rPr>
          <w:t xml:space="preserve">Created training curriculum and </w:t>
        </w:r>
      </w:ins>
      <w:del w:id="49" w:author="Unknown Author" w:date="2022-03-09T11:39:57Z">
        <w:r>
          <w:rPr>
            <w:rFonts w:eastAsia="Times New Roman" w:cs="Helvetica;Arial" w:ascii="Arial" w:hAnsi="Arial"/>
            <w:color w:val="000000"/>
            <w:sz w:val="20"/>
            <w:szCs w:val="20"/>
            <w:lang w:val="en-US" w:eastAsia="zh-CN" w:bidi="ar-SA"/>
          </w:rPr>
          <w:delText>Trained</w:delText>
        </w:r>
      </w:del>
      <w:ins w:id="50" w:author="Unknown Author" w:date="2022-03-09T11:39:57Z">
        <w:r>
          <w:rPr>
            <w:rFonts w:eastAsia="Times New Roman" w:cs="Helvetica;Arial" w:ascii="Arial" w:hAnsi="Arial"/>
            <w:color w:val="000000"/>
            <w:kern w:val="0"/>
            <w:sz w:val="20"/>
            <w:szCs w:val="20"/>
            <w:lang w:val="en-US" w:eastAsia="zh-CN" w:bidi="ar-SA"/>
          </w:rPr>
          <w:t>instructed</w:t>
        </w:r>
      </w:ins>
      <w:r>
        <w:rPr>
          <w:rFonts w:eastAsia="Times New Roman" w:cs="Helvetica;Arial" w:ascii="Arial" w:hAnsi="Arial"/>
          <w:color w:val="000000"/>
          <w:sz w:val="20"/>
          <w:szCs w:val="20"/>
          <w:lang w:val="en-US" w:eastAsia="zh-CN" w:bidi="ar-SA"/>
          <w:rPrChange w:id="0" w:author="Unknown Author" w:date="2022-03-09T11:56:32Z"/>
        </w:rPr>
        <w:t xml:space="preserve"> new team members in the use and troubleshooting of company security products.</w:t>
      </w:r>
    </w:p>
    <w:p>
      <w:pPr>
        <w:pStyle w:val="Normal"/>
        <w:numPr>
          <w:ilvl w:val="0"/>
          <w:numId w:val="1"/>
        </w:numPr>
        <w:rPr/>
      </w:pPr>
      <w:ins w:id="52" w:author="Unknown Author" w:date="2022-03-09T11:08:06Z">
        <w:r>
          <w:rPr>
            <w:rFonts w:eastAsia="Times New Roman" w:cs="Helvetica;Arial" w:ascii="Arial" w:hAnsi="Arial"/>
            <w:color w:val="000000"/>
            <w:sz w:val="20"/>
            <w:szCs w:val="20"/>
            <w:lang w:val="en-US" w:eastAsia="zh-CN" w:bidi="ar-SA"/>
          </w:rPr>
          <w:t>Worked closely with product, marketing, and sales to support the definition and release of multiple cloud security features.</w:t>
        </w:r>
      </w:ins>
    </w:p>
    <w:p>
      <w:pPr>
        <w:pStyle w:val="Normal"/>
        <w:rPr>
          <w:rFonts w:ascii="Arial" w:hAnsi="Arial" w:cs="Helvetica;Arial"/>
          <w:b/>
          <w:b/>
          <w:color w:val="000000"/>
          <w:sz w:val="20"/>
          <w:szCs w:val="20"/>
        </w:rPr>
      </w:pPr>
      <w:r>
        <w:rPr>
          <w:rFonts w:cs="Helvetica;Arial" w:ascii="Arial" w:hAnsi="Arial"/>
          <w:b/>
          <w:color w:val="000000"/>
          <w:sz w:val="20"/>
          <w:szCs w:val="20"/>
          <w:rPrChange w:id="0" w:author="Unknown Author" w:date="2022-03-09T11:56:32Z"/>
        </w:rPr>
        <w:rPrChange w:id="0" w:author="Unknown Author" w:date="2022-03-09T11:56:32Z"/>
      </w:r>
    </w:p>
    <w:p>
      <w:pPr>
        <w:pStyle w:val="Normal"/>
        <w:rPr/>
      </w:pPr>
      <w:r>
        <w:rPr>
          <w:rFonts w:eastAsia="Times New Roman" w:cs="Helvetica;Arial" w:ascii="Arial" w:hAnsi="Arial"/>
          <w:b/>
          <w:color w:val="000000"/>
          <w:sz w:val="20"/>
          <w:szCs w:val="20"/>
          <w:lang w:val="en-US" w:eastAsia="zh-CN" w:bidi="ar-SA"/>
          <w:rPrChange w:id="0" w:author="Unknown Author" w:date="2022-03-09T11:56:32Z"/>
        </w:rPr>
        <w:t>Support Engineer</w:t>
        <w:tab/>
      </w:r>
      <w:r>
        <w:rPr>
          <w:rFonts w:cs="Helvetica;Arial" w:ascii="Arial" w:hAnsi="Arial"/>
          <w:b/>
          <w:color w:val="000000"/>
          <w:rPrChange w:id="0" w:author="Unknown Author" w:date="2022-03-09T11:56:32Z"/>
        </w:rPr>
        <w:t xml:space="preserve">                         </w:t>
        <w:tab/>
        <w:t xml:space="preserve">                                      </w:t>
        <w:tab/>
        <w:t xml:space="preserve">               </w:t>
      </w:r>
      <w:r>
        <w:rPr>
          <w:rFonts w:cs="Helvetica;Arial" w:ascii="Arial" w:hAnsi="Arial"/>
          <w:i/>
          <w:color w:val="000000"/>
          <w:rPrChange w:id="0" w:author="Unknown Author" w:date="2022-03-09T11:56:32Z"/>
        </w:rPr>
        <w:t xml:space="preserve">February 2018 – </w:t>
      </w:r>
      <w:r>
        <w:rPr>
          <w:rFonts w:eastAsia="Times New Roman" w:cs="Helvetica;Arial" w:ascii="Arial" w:hAnsi="Arial"/>
          <w:i/>
          <w:color w:val="000000"/>
          <w:sz w:val="20"/>
          <w:szCs w:val="20"/>
          <w:lang w:val="en-US" w:eastAsia="zh-CN" w:bidi="ar-SA"/>
          <w:rPrChange w:id="0" w:author="Unknown Author" w:date="2022-03-09T11:56:32Z"/>
        </w:rPr>
        <w:t>October</w:t>
      </w:r>
      <w:r>
        <w:rPr>
          <w:rFonts w:cs="Helvetica;Arial" w:ascii="Arial" w:hAnsi="Arial"/>
          <w:i/>
          <w:color w:val="000000"/>
          <w:rPrChange w:id="0" w:author="Unknown Author" w:date="2022-03-09T11:56:32Z"/>
        </w:rPr>
        <w:t xml:space="preserve"> </w:t>
      </w:r>
      <w:r>
        <w:rPr>
          <w:rFonts w:eastAsia="Times New Roman" w:cs="Helvetica;Arial" w:ascii="Arial" w:hAnsi="Arial"/>
          <w:i/>
          <w:color w:val="000000"/>
          <w:sz w:val="20"/>
          <w:szCs w:val="20"/>
          <w:lang w:val="en-US" w:eastAsia="zh-CN" w:bidi="ar-SA"/>
          <w:rPrChange w:id="0" w:author="Unknown Author" w:date="2022-03-09T11:56:32Z"/>
        </w:rPr>
        <w:t>2020</w:t>
      </w:r>
    </w:p>
    <w:p>
      <w:pPr>
        <w:pStyle w:val="Normal"/>
        <w:rPr/>
      </w:pPr>
      <w:r>
        <w:rPr>
          <w:rFonts w:eastAsia="Times New Roman" w:cs="Helvetica;Arial" w:ascii="Arial" w:hAnsi="Arial"/>
          <w:color w:val="000000"/>
          <w:sz w:val="20"/>
          <w:szCs w:val="20"/>
          <w:lang w:val="en-US" w:eastAsia="zh-CN" w:bidi="ar-SA"/>
          <w:rPrChange w:id="0" w:author="Unknown Author" w:date="2022-03-09T11:56:32Z"/>
        </w:rPr>
        <w:t>Signal Sciences</w:t>
      </w:r>
      <w:ins w:id="61" w:author="Unknown Author" w:date="2022-03-09T11:11:16Z">
        <w:r>
          <w:rPr>
            <w:rFonts w:eastAsia="Times New Roman" w:cs="Helvetica;Arial" w:ascii="Arial" w:hAnsi="Arial"/>
            <w:color w:val="000000"/>
            <w:sz w:val="20"/>
            <w:szCs w:val="20"/>
            <w:lang w:val="en-US" w:eastAsia="zh-CN" w:bidi="ar-SA"/>
          </w:rPr>
          <w:t xml:space="preserve"> (acquired by Fastly)</w:t>
        </w:r>
      </w:ins>
      <w:r>
        <w:rPr>
          <w:rFonts w:cs="Helvetica;Arial" w:ascii="Arial" w:hAnsi="Arial"/>
          <w:color w:val="000000"/>
          <w:rPrChange w:id="0" w:author="Unknown Author" w:date="2022-03-09T11:56:32Z"/>
        </w:rPr>
        <w:tab/>
        <w:tab/>
        <w:tab/>
        <w:tab/>
        <w:tab/>
        <w:tab/>
        <w:tab/>
        <w:tab/>
        <w:t xml:space="preserve"> </w:t>
      </w:r>
    </w:p>
    <w:p>
      <w:pPr>
        <w:pStyle w:val="Normal"/>
        <w:numPr>
          <w:ilvl w:val="0"/>
          <w:numId w:val="1"/>
        </w:numPr>
        <w:rPr/>
      </w:pPr>
      <w:r>
        <w:rPr>
          <w:rFonts w:cs="Helvetica;Arial" w:ascii="Arial" w:hAnsi="Arial"/>
          <w:color w:val="000000"/>
          <w:rPrChange w:id="0" w:author="Unknown Author" w:date="2022-03-09T11:56:32Z"/>
        </w:rPr>
        <w:t xml:space="preserve">Sole technical writer, </w:t>
      </w:r>
      <w:r>
        <w:rPr>
          <w:rFonts w:eastAsia="Times New Roman" w:cs="Helvetica;Arial" w:ascii="Arial" w:hAnsi="Arial"/>
          <w:color w:val="000000"/>
          <w:sz w:val="20"/>
          <w:szCs w:val="20"/>
          <w:lang w:val="en-US" w:eastAsia="zh-CN" w:bidi="ar-SA"/>
          <w:rPrChange w:id="0" w:author="Unknown Author" w:date="2022-03-09T11:56:32Z"/>
        </w:rPr>
        <w:t>created and maintained</w:t>
      </w:r>
      <w:r>
        <w:rPr>
          <w:rFonts w:cs="Helvetica;Arial" w:ascii="Arial" w:hAnsi="Arial"/>
          <w:color w:val="000000"/>
          <w:rPrChange w:id="0" w:author="Unknown Author" w:date="2022-03-09T11:56:32Z"/>
        </w:rPr>
        <w:t xml:space="preserve"> all customer-facing documentatio</w:t>
      </w:r>
      <w:ins w:id="66" w:author="Unknown Author" w:date="2022-03-09T11:12:00Z">
        <w:r>
          <w:rPr>
            <w:rFonts w:cs="Helvetica;Arial" w:ascii="Arial" w:hAnsi="Arial"/>
            <w:color w:val="000000"/>
          </w:rPr>
          <w:t>n.</w:t>
        </w:r>
      </w:ins>
    </w:p>
    <w:p>
      <w:pPr>
        <w:pStyle w:val="Normal"/>
        <w:numPr>
          <w:ilvl w:val="0"/>
          <w:numId w:val="1"/>
        </w:numPr>
        <w:rPr/>
      </w:pPr>
      <w:del w:id="67" w:author="Unknown Author" w:date="2022-03-09T11:12:28Z">
        <w:r>
          <w:rPr>
            <w:rFonts w:cs="Helvetica;Arial" w:ascii="Arial" w:hAnsi="Arial"/>
            <w:color w:val="000000"/>
          </w:rPr>
          <w:delText>n</w:delText>
        </w:r>
      </w:del>
      <w:ins w:id="68" w:author="Unknown Author" w:date="2022-03-09T11:12:24Z">
        <w:r>
          <w:rPr>
            <w:rFonts w:cs="Helvetica;Arial" w:ascii="Arial" w:hAnsi="Arial"/>
            <w:color w:val="000000"/>
          </w:rPr>
          <w:t>Managed and defined technical support for enterprise and SMB customers.</w:t>
        </w:r>
      </w:ins>
      <w:del w:id="69" w:author="Unknown Author" w:date="2022-03-09T11:12:26Z">
        <w:r>
          <w:rPr>
            <w:rFonts w:cs="Helvetica;Arial" w:ascii="Arial" w:hAnsi="Arial"/>
            <w:color w:val="000000"/>
          </w:rPr>
          <w:delText>.</w:delText>
        </w:r>
      </w:del>
    </w:p>
    <w:p>
      <w:pPr>
        <w:pStyle w:val="Normal"/>
        <w:numPr>
          <w:ilvl w:val="0"/>
          <w:numId w:val="1"/>
        </w:numPr>
        <w:rPr/>
      </w:pPr>
      <w:r>
        <w:rPr>
          <w:rFonts w:eastAsia="Times New Roman" w:cs="Helvetica;Arial" w:ascii="Arial" w:hAnsi="Arial"/>
          <w:color w:val="000000"/>
          <w:sz w:val="20"/>
          <w:szCs w:val="20"/>
          <w:lang w:val="en-US" w:eastAsia="zh-CN" w:bidi="ar-SA"/>
          <w:rPrChange w:id="0" w:author="Unknown Author" w:date="2022-03-09T11:56:32Z"/>
        </w:rPr>
        <w:t>Maintained</w:t>
      </w:r>
      <w:del w:id="71" w:author="Unknown Author" w:date="2022-03-09T11:21:09Z">
        <w:r>
          <w:rPr>
            <w:rFonts w:eastAsia="Times New Roman" w:cs="Helvetica;Arial" w:ascii="Arial" w:hAnsi="Arial"/>
            <w:color w:val="000000"/>
            <w:sz w:val="20"/>
            <w:szCs w:val="20"/>
            <w:lang w:val="en-US" w:eastAsia="zh-CN" w:bidi="ar-SA"/>
          </w:rPr>
          <w:delText xml:space="preserve"> </w:delText>
        </w:r>
      </w:del>
      <w:del w:id="72" w:author="Unknown Author" w:date="2022-03-09T11:20:19Z">
        <w:r>
          <w:rPr>
            <w:rFonts w:eastAsia="Times New Roman" w:cs="Helvetica;Arial" w:ascii="Arial" w:hAnsi="Arial"/>
            <w:color w:val="000000"/>
            <w:sz w:val="20"/>
            <w:szCs w:val="20"/>
            <w:lang w:val="en-US" w:eastAsia="zh-CN" w:bidi="ar-SA"/>
          </w:rPr>
          <w:delText>the</w:delText>
        </w:r>
      </w:del>
      <w:del w:id="73" w:author="Unknown Author" w:date="2022-03-09T11:20:19Z">
        <w:r>
          <w:rPr>
            <w:rFonts w:cs="Helvetica;Arial" w:ascii="Arial" w:hAnsi="Arial"/>
            <w:color w:val="000000"/>
          </w:rPr>
          <w:delText xml:space="preserve"> documentation </w:delText>
        </w:r>
      </w:del>
      <w:del w:id="74" w:author="Unknown Author" w:date="2022-03-09T11:19:12Z">
        <w:r>
          <w:rPr>
            <w:rFonts w:cs="Helvetica;Arial" w:ascii="Arial" w:hAnsi="Arial"/>
            <w:color w:val="000000"/>
          </w:rPr>
          <w:delText>site itself,</w:delText>
        </w:r>
      </w:del>
      <w:ins w:id="75" w:author="Unknown Author" w:date="2022-03-09T11:20:30Z">
        <w:r>
          <w:rPr>
            <w:rFonts w:cs="Helvetica;Arial" w:ascii="Arial" w:hAnsi="Arial"/>
            <w:color w:val="000000"/>
          </w:rPr>
          <w:t xml:space="preserve"> </w:t>
        </w:r>
      </w:ins>
      <w:ins w:id="76" w:author="Unknown Author" w:date="2022-03-09T11:21:12Z">
        <w:r>
          <w:rPr>
            <w:rFonts w:cs="Helvetica;Arial" w:ascii="Arial" w:hAnsi="Arial"/>
            <w:color w:val="000000"/>
          </w:rPr>
          <w:t>documentation website built with Hugo on AWS,</w:t>
        </w:r>
      </w:ins>
      <w:r>
        <w:rPr>
          <w:rFonts w:cs="Helvetica;Arial" w:ascii="Arial" w:hAnsi="Arial"/>
          <w:color w:val="000000"/>
          <w:rPrChange w:id="0" w:author="Unknown Author" w:date="2022-03-09T11:56:32Z"/>
        </w:rPr>
        <w:t xml:space="preserve"> including</w:t>
      </w:r>
      <w:del w:id="78" w:author="Unknown Author" w:date="2022-03-09T13:44:53Z">
        <w:r>
          <w:rPr>
            <w:rFonts w:cs="Helvetica;Arial" w:ascii="Arial" w:hAnsi="Arial"/>
            <w:color w:val="000000"/>
          </w:rPr>
          <w:delText>ementing rovee</w:delText>
        </w:r>
      </w:del>
      <w:del w:id="79" w:author="Unknown Author" w:date="2022-03-09T13:44:53Z">
        <w:r>
          <w:rPr>
            <w:rFonts w:eastAsia="Times New Roman" w:cs="Helvetica;Arial" w:ascii="Arial" w:hAnsi="Arial"/>
            <w:color w:val="000000"/>
            <w:sz w:val="20"/>
            <w:szCs w:val="20"/>
            <w:lang w:val="en-US" w:eastAsia="zh-CN" w:bidi="ar-SA"/>
          </w:rPr>
          <w:delText>nts</w:delText>
        </w:r>
      </w:del>
      <w:ins w:id="80" w:author="Unknown Author" w:date="2022-03-09T13:44:55Z">
        <w:r>
          <w:rPr>
            <w:rFonts w:eastAsia="Times New Roman" w:cs="Helvetica;Arial" w:ascii="Arial" w:hAnsi="Arial"/>
            <w:color w:val="000000"/>
            <w:sz w:val="20"/>
            <w:szCs w:val="20"/>
            <w:lang w:val="en-US" w:eastAsia="zh-CN" w:bidi="ar-SA"/>
          </w:rPr>
          <w:t xml:space="preserve"> deploying structural improvemen</w:t>
        </w:r>
      </w:ins>
      <w:ins w:id="81" w:author="Unknown Author" w:date="2022-03-09T13:45:00Z">
        <w:r>
          <w:rPr>
            <w:rFonts w:eastAsia="Times New Roman" w:cs="Helvetica;Arial" w:ascii="Arial" w:hAnsi="Arial"/>
            <w:color w:val="000000"/>
            <w:sz w:val="20"/>
            <w:szCs w:val="20"/>
            <w:lang w:val="en-US" w:eastAsia="zh-CN" w:bidi="ar-SA"/>
          </w:rPr>
          <w:t>ts</w:t>
        </w:r>
      </w:ins>
      <w:ins w:id="82" w:author="Unknown Author" w:date="2022-03-09T12:54:39Z">
        <w:r>
          <w:rPr>
            <w:rFonts w:eastAsia="Times New Roman" w:cs="Helvetica;Arial" w:ascii="Arial" w:hAnsi="Arial"/>
            <w:color w:val="000000"/>
            <w:sz w:val="20"/>
            <w:szCs w:val="20"/>
            <w:lang w:val="en-US" w:eastAsia="zh-CN" w:bidi="ar-SA"/>
          </w:rPr>
          <w:t>.</w:t>
        </w:r>
      </w:ins>
      <w:del w:id="83" w:author="Unknown Author" w:date="2022-03-09T11:38:31Z">
        <w:r>
          <w:rPr>
            <w:rFonts w:eastAsia="Times New Roman" w:cs="Helvetica;Arial" w:ascii="Arial" w:hAnsi="Arial"/>
            <w:color w:val="000000"/>
            <w:sz w:val="20"/>
            <w:szCs w:val="20"/>
            <w:lang w:val="en-US" w:eastAsia="zh-CN" w:bidi="ar-SA"/>
          </w:rPr>
          <w:delText>.</w:delText>
        </w:r>
      </w:del>
    </w:p>
    <w:p>
      <w:pPr>
        <w:pStyle w:val="Normal"/>
        <w:numPr>
          <w:ilvl w:val="0"/>
          <w:numId w:val="1"/>
        </w:numPr>
        <w:rPr/>
      </w:pPr>
      <w:ins w:id="84" w:author="Unknown Author" w:date="2022-03-09T11:40:03Z">
        <w:r>
          <w:rPr>
            <w:rFonts w:cs="Helvetica;Arial" w:ascii="Arial" w:hAnsi="Arial"/>
            <w:color w:val="000000"/>
          </w:rPr>
          <w:t xml:space="preserve">Created training </w:t>
        </w:r>
      </w:ins>
      <w:ins w:id="85" w:author="Unknown Author" w:date="2022-03-09T11:40:03Z">
        <w:r>
          <w:rPr>
            <w:rFonts w:eastAsia="Times New Roman" w:cs="Helvetica;Arial" w:ascii="Arial" w:hAnsi="Arial"/>
            <w:color w:val="000000"/>
            <w:kern w:val="0"/>
            <w:sz w:val="20"/>
            <w:szCs w:val="20"/>
            <w:lang w:val="en-US" w:eastAsia="zh-CN" w:bidi="ar-SA"/>
          </w:rPr>
          <w:t>curricula</w:t>
        </w:r>
      </w:ins>
      <w:ins w:id="86" w:author="Unknown Author" w:date="2022-03-09T11:40:03Z">
        <w:r>
          <w:rPr>
            <w:rFonts w:cs="Helvetica;Arial" w:ascii="Arial" w:hAnsi="Arial"/>
            <w:color w:val="000000"/>
          </w:rPr>
          <w:t xml:space="preserve"> and instructed </w:t>
        </w:r>
      </w:ins>
      <w:del w:id="87" w:author="Unknown Author" w:date="2022-03-09T11:40:11Z">
        <w:r>
          <w:rPr>
            <w:rFonts w:cs="Helvetica;Arial" w:ascii="Arial" w:hAnsi="Arial"/>
            <w:color w:val="000000"/>
          </w:rPr>
          <w:delText xml:space="preserve">Trained </w:delText>
        </w:r>
      </w:del>
      <w:r>
        <w:rPr>
          <w:rFonts w:cs="Helvetica;Arial" w:ascii="Arial" w:hAnsi="Arial"/>
          <w:color w:val="000000"/>
          <w:rPrChange w:id="0" w:author="Unknown Author" w:date="2022-03-09T11:56:32Z"/>
        </w:rPr>
        <w:t>new team members in the use and troubleshooting of</w:t>
      </w:r>
      <w:del w:id="89" w:author="Unknown Author" w:date="2022-03-09T13:44:33Z">
        <w:r>
          <w:rPr>
            <w:rFonts w:cs="Helvetica;Arial" w:ascii="Arial" w:hAnsi="Arial"/>
            <w:color w:val="000000"/>
          </w:rPr>
          <w:delText xml:space="preserve"> company</w:delText>
        </w:r>
      </w:del>
      <w:r>
        <w:rPr>
          <w:rFonts w:cs="Helvetica;Arial" w:ascii="Arial" w:hAnsi="Arial"/>
          <w:color w:val="000000"/>
          <w:rPrChange w:id="0" w:author="Unknown Author" w:date="2022-03-09T11:56:32Z"/>
        </w:rPr>
        <w:t xml:space="preserve"> products.</w:t>
      </w:r>
    </w:p>
    <w:p>
      <w:pPr>
        <w:pStyle w:val="Normal"/>
        <w:numPr>
          <w:ilvl w:val="0"/>
          <w:numId w:val="1"/>
        </w:numPr>
        <w:rPr/>
      </w:pPr>
      <w:r>
        <w:rPr>
          <w:rFonts w:eastAsia="Times New Roman" w:cs="Helvetica;Arial" w:ascii="Arial" w:hAnsi="Arial"/>
          <w:color w:val="000000"/>
          <w:sz w:val="20"/>
          <w:szCs w:val="20"/>
          <w:lang w:val="en-US" w:eastAsia="zh-CN" w:bidi="ar-SA"/>
          <w:rPrChange w:id="0" w:author="Unknown Author" w:date="2022-03-09T11:56:32Z"/>
        </w:rPr>
        <w:t>Owned</w:t>
      </w:r>
      <w:r>
        <w:rPr>
          <w:rFonts w:cs="Helvetica;Arial" w:ascii="Arial" w:hAnsi="Arial"/>
          <w:color w:val="000000"/>
          <w:rPrChange w:id="0" w:author="Unknown Author" w:date="2022-03-09T11:56:32Z"/>
        </w:rPr>
        <w:t xml:space="preserve"> company status page and was responsible for managing incidents and public messaging.</w:t>
      </w:r>
    </w:p>
    <w:p>
      <w:pPr>
        <w:pStyle w:val="Normal"/>
        <w:numPr>
          <w:ilvl w:val="0"/>
          <w:numId w:val="0"/>
        </w:numPr>
        <w:ind w:left="720" w:hanging="0"/>
        <w:rPr>
          <w:rFonts w:ascii="Arial" w:hAnsi="Arial" w:cs="Helvetica;Arial"/>
          <w:color w:val="000000"/>
          <w:del w:id="94" w:author="Unknown Author" w:date="2022-03-09T11:09:13Z"/>
        </w:rPr>
      </w:pPr>
      <w:del w:id="93" w:author="Unknown Author" w:date="2022-03-09T11:09:13Z">
        <w:r>
          <w:rPr>
            <w:rFonts w:cs="Helvetica;Arial" w:ascii="Arial" w:hAnsi="Arial"/>
            <w:color w:val="000000"/>
          </w:rPr>
        </w:r>
      </w:del>
    </w:p>
    <w:p>
      <w:pPr>
        <w:pStyle w:val="Normal"/>
        <w:numPr>
          <w:ilvl w:val="0"/>
          <w:numId w:val="0"/>
        </w:numPr>
        <w:ind w:left="720" w:hanging="0"/>
        <w:rPr>
          <w:rFonts w:ascii="Arial" w:hAnsi="Arial"/>
        </w:rPr>
      </w:pPr>
      <w:r>
        <w:rPr>
          <w:rFonts w:ascii="Arial" w:hAnsi="Arial"/>
          <w:rPrChange w:id="0" w:author="Unknown Author" w:date="2022-03-09T11:56:32Z"/>
        </w:rPr>
        <w:rPrChange w:id="0" w:author="Unknown Author" w:date="2022-03-09T11:56:32Z"/>
      </w:r>
    </w:p>
    <w:p>
      <w:pPr>
        <w:pStyle w:val="Normal"/>
        <w:rPr/>
      </w:pPr>
      <w:r>
        <w:rPr>
          <w:rFonts w:cs="Helvetica;Arial" w:ascii="Arial" w:hAnsi="Arial"/>
          <w:b/>
          <w:color w:val="000000"/>
          <w:rPrChange w:id="0" w:author="Unknown Author" w:date="2022-03-09T11:56:32Z"/>
        </w:rPr>
        <w:t xml:space="preserve">Customer Support Agent                                                                   </w:t>
        <w:tab/>
        <w:t xml:space="preserve">          </w:t>
      </w:r>
      <w:r>
        <w:rPr>
          <w:rFonts w:cs="Helvetica;Arial" w:ascii="Arial" w:hAnsi="Arial"/>
          <w:i/>
          <w:color w:val="000000"/>
          <w:rPrChange w:id="0" w:author="Unknown Author" w:date="2022-03-09T11:56:32Z"/>
        </w:rPr>
        <w:t>January 2014 – July 2017</w:t>
      </w:r>
    </w:p>
    <w:p>
      <w:pPr>
        <w:pStyle w:val="Normal"/>
        <w:rPr/>
      </w:pPr>
      <w:r>
        <w:rPr>
          <w:rFonts w:cs="Helvetica;Arial" w:ascii="Arial" w:hAnsi="Arial"/>
          <w:color w:val="000000"/>
          <w:rPrChange w:id="0" w:author="Unknown Author" w:date="2022-03-09T11:56:32Z"/>
        </w:rPr>
        <w:t>Media Temple</w:t>
      </w:r>
      <w:ins w:id="99" w:author="Unknown Author" w:date="2022-03-09T11:47:57Z">
        <w:r>
          <w:rPr>
            <w:rFonts w:cs="Helvetica;Arial" w:ascii="Arial" w:hAnsi="Arial"/>
            <w:color w:val="000000"/>
          </w:rPr>
          <w:t xml:space="preserve"> (acquired by GoDaddy</w:t>
        </w:r>
      </w:ins>
      <w:ins w:id="100" w:author="Unknown Author" w:date="2022-03-09T11:48:00Z">
        <w:r>
          <w:rPr>
            <w:rFonts w:cs="Helvetica;Arial" w:ascii="Arial" w:hAnsi="Arial"/>
            <w:color w:val="000000"/>
          </w:rPr>
          <w:t>)</w:t>
        </w:r>
      </w:ins>
      <w:r>
        <w:rPr>
          <w:rFonts w:cs="Helvetica;Arial" w:ascii="Arial" w:hAnsi="Arial"/>
          <w:color w:val="000000"/>
          <w:rPrChange w:id="0" w:author="Unknown Author" w:date="2022-03-09T11:56:32Z"/>
        </w:rPr>
        <w:tab/>
        <w:tab/>
        <w:tab/>
        <w:tab/>
        <w:tab/>
        <w:tab/>
        <w:tab/>
        <w:tab/>
        <w:t xml:space="preserve"> </w:t>
      </w:r>
    </w:p>
    <w:p>
      <w:pPr>
        <w:pStyle w:val="Normal"/>
        <w:numPr>
          <w:ilvl w:val="0"/>
          <w:numId w:val="1"/>
        </w:numPr>
        <w:rPr/>
      </w:pPr>
      <w:r>
        <w:rPr>
          <w:rFonts w:cs="Helvetica;Arial" w:ascii="Arial" w:hAnsi="Arial"/>
          <w:color w:val="000000"/>
          <w:rPrChange w:id="0" w:author="Unknown Author" w:date="2022-03-09T11:56:32Z"/>
        </w:rPr>
        <w:t>Resolved thousands of customer tickets with a customer satisfaction rating of over 95%.</w:t>
      </w:r>
    </w:p>
    <w:p>
      <w:pPr>
        <w:pStyle w:val="Normal"/>
        <w:numPr>
          <w:ilvl w:val="0"/>
          <w:numId w:val="1"/>
        </w:numPr>
        <w:rPr/>
      </w:pPr>
      <w:r>
        <w:rPr>
          <w:rFonts w:cs="Helvetica;Arial" w:ascii="Arial" w:hAnsi="Arial"/>
          <w:color w:val="000000"/>
          <w:rPrChange w:id="0" w:author="Unknown Author" w:date="2022-03-09T11:56:32Z"/>
        </w:rPr>
        <w:t>Diagnosed and resolved issues with LAMP servers, databases, website development, email.</w:t>
      </w:r>
    </w:p>
    <w:p>
      <w:pPr>
        <w:pStyle w:val="Normal"/>
        <w:numPr>
          <w:ilvl w:val="0"/>
          <w:numId w:val="1"/>
        </w:numPr>
        <w:rPr/>
      </w:pPr>
      <w:r>
        <w:rPr>
          <w:rFonts w:cs="Helvetica;Arial" w:ascii="Arial" w:hAnsi="Arial"/>
          <w:color w:val="000000"/>
          <w:rPrChange w:id="0" w:author="Unknown Author" w:date="2022-03-09T11:56:32Z"/>
        </w:rPr>
        <w:t>Maintained and updated knowledge base documentation across all products.</w:t>
      </w:r>
    </w:p>
    <w:p>
      <w:pPr>
        <w:pStyle w:val="Normal"/>
        <w:numPr>
          <w:ilvl w:val="0"/>
          <w:numId w:val="1"/>
        </w:numPr>
        <w:rPr/>
      </w:pPr>
      <w:r>
        <w:rPr>
          <w:rFonts w:cs="Helvetica;Arial" w:ascii="Arial" w:hAnsi="Arial"/>
          <w:color w:val="000000"/>
          <w:rPrChange w:id="0" w:author="Unknown Author" w:date="2022-03-09T11:56:32Z"/>
        </w:rPr>
        <w:t>Wrote widely-adopted instructions and scripts for many common customer problems.</w:t>
      </w:r>
    </w:p>
    <w:p>
      <w:pPr>
        <w:pStyle w:val="Normal"/>
        <w:rPr>
          <w:rFonts w:ascii="Arial" w:hAnsi="Arial" w:cs="Helvetica;Arial"/>
          <w:color w:val="000000"/>
          <w:sz w:val="20"/>
          <w:szCs w:val="20"/>
        </w:rPr>
      </w:pPr>
      <w:r>
        <w:rPr>
          <w:rFonts w:cs="Helvetica;Arial" w:ascii="Arial" w:hAnsi="Arial"/>
          <w:color w:val="000000"/>
          <w:sz w:val="20"/>
          <w:szCs w:val="20"/>
          <w:rPrChange w:id="0" w:author="Unknown Author" w:date="2022-03-09T11:56:32Z"/>
        </w:rPr>
        <w:rPrChange w:id="0" w:author="Unknown Author" w:date="2022-03-09T11:56:32Z"/>
      </w:r>
    </w:p>
    <w:p>
      <w:pPr>
        <w:pStyle w:val="Normal"/>
        <w:rPr>
          <w:rFonts w:ascii="Arial" w:hAnsi="Arial"/>
        </w:rPr>
      </w:pPr>
      <w:r>
        <w:rPr>
          <w:rFonts w:cs="Helvetica;Arial" w:ascii="Arial" w:hAnsi="Arial"/>
          <w:b/>
          <w:color w:val="000000"/>
          <w:sz w:val="28"/>
          <w:szCs w:val="28"/>
          <w:rPrChange w:id="0" w:author="Unknown Author" w:date="2022-03-09T11:56:32Z"/>
        </w:rPr>
        <w:t>Education</w:t>
      </w:r>
    </w:p>
    <w:p>
      <w:pPr>
        <w:pStyle w:val="Normal"/>
        <w:rPr>
          <w:rFonts w:ascii="Arial" w:hAnsi="Arial" w:cs="Helvetica;Arial"/>
          <w:color w:val="000000"/>
          <w:sz w:val="20"/>
          <w:szCs w:val="20"/>
        </w:rPr>
      </w:pPr>
      <w:r>
        <w:rPr>
          <w:rFonts w:cs="Helvetica;Arial" w:ascii="Arial" w:hAnsi="Arial"/>
          <w:color w:val="000000"/>
          <w:sz w:val="20"/>
          <w:szCs w:val="20"/>
          <w:rPrChange w:id="0" w:author="Unknown Author" w:date="2022-03-09T11:56:32Z"/>
        </w:rPr>
        <w:rPrChange w:id="0" w:author="Unknown Author" w:date="2022-03-09T11:56:32Z"/>
      </w:r>
    </w:p>
    <w:p>
      <w:pPr>
        <w:pStyle w:val="Normal"/>
        <w:rPr/>
      </w:pPr>
      <w:r>
        <w:rPr>
          <w:rFonts w:cs="Helvetica;Arial" w:ascii="Arial" w:hAnsi="Arial"/>
          <w:b/>
          <w:color w:val="000000"/>
          <w:rPrChange w:id="0" w:author="Unknown Author" w:date="2022-03-09T11:56:32Z"/>
        </w:rPr>
        <w:t>Bachelor of Arts, Psychology</w:t>
      </w:r>
      <w:r>
        <w:rPr>
          <w:rFonts w:cs="Helvetica;Arial" w:ascii="Arial" w:hAnsi="Arial"/>
          <w:color w:val="000000"/>
          <w:rPrChange w:id="0" w:author="Unknown Author" w:date="2022-03-09T11:56:32Z"/>
        </w:rPr>
        <w:t xml:space="preserve">                   </w:t>
      </w:r>
      <w:r>
        <w:rPr>
          <w:rFonts w:cs="Helvetica;Arial" w:ascii="Arial" w:hAnsi="Arial"/>
          <w:i/>
          <w:color w:val="000000"/>
          <w:rPrChange w:id="0" w:author="Unknown Author" w:date="2022-03-09T11:56:32Z"/>
        </w:rPr>
        <w:t xml:space="preserve">                                                  </w:t>
        <w:tab/>
        <w:t xml:space="preserve">                      June 2013</w:t>
      </w:r>
    </w:p>
    <w:p>
      <w:pPr>
        <w:pStyle w:val="Normal"/>
        <w:rPr>
          <w:rFonts w:ascii="Arial" w:hAnsi="Arial" w:cs="Helvetica;Arial"/>
          <w:color w:val="000000"/>
          <w:del w:id="115" w:author="Unknown Author" w:date="2022-03-09T11:15:48Z"/>
        </w:rPr>
      </w:pPr>
      <w:r>
        <w:rPr>
          <w:rFonts w:cs="Helvetica;Arial" w:ascii="Arial" w:hAnsi="Arial"/>
          <w:color w:val="000000"/>
          <w:rPrChange w:id="0" w:author="Unknown Author" w:date="2022-03-09T11:56:32Z"/>
        </w:rPr>
        <w:t>Willamette University</w:t>
      </w:r>
      <w:del w:id="113" w:author="Unknown Author" w:date="2022-03-09T12:34:08Z">
        <w:r>
          <w:rPr>
            <w:rFonts w:cs="Helvetica;Arial" w:ascii="Arial" w:hAnsi="Arial"/>
            <w:color w:val="000000"/>
          </w:rPr>
          <w:delText xml:space="preserve"> College</w:delText>
        </w:r>
      </w:del>
      <w:r>
        <w:rPr>
          <w:rFonts w:cs="Helvetica;Arial" w:ascii="Arial" w:hAnsi="Arial"/>
          <w:color w:val="000000"/>
          <w:rPrChange w:id="0" w:author="Unknown Author" w:date="2022-03-09T11:56:32Z"/>
        </w:rPr>
        <w:tab/>
        <w:tab/>
        <w:tab/>
        <w:tab/>
        <w:t xml:space="preserve">          </w:t>
      </w:r>
    </w:p>
    <w:p>
      <w:pPr>
        <w:pStyle w:val="Normal"/>
        <w:widowControl/>
        <w:suppressAutoHyphens w:val="true"/>
        <w:bidi w:val="0"/>
        <w:spacing w:before="0" w:after="0"/>
        <w:jc w:val="left"/>
        <w:rPr>
          <w:rFonts w:ascii="Arial" w:hAnsi="Arial" w:cs="Helvetica;Arial"/>
          <w:color w:val="000000"/>
        </w:rPr>
      </w:pPr>
      <w:del w:id="116" w:author="Unknown Author" w:date="2022-03-09T11:15:48Z">
        <w:r>
          <w:rPr>
            <w:rFonts w:cs="Helvetica;Arial" w:ascii="Arial" w:hAnsi="Arial"/>
            <w:color w:val="000000"/>
          </w:rPr>
          <w:delText>Merit Scholarship</w:delText>
        </w:r>
      </w:del>
    </w:p>
    <w:p>
      <w:pPr>
        <w:pStyle w:val="Normal"/>
        <w:rPr>
          <w:rFonts w:ascii="Arial" w:hAnsi="Arial" w:cs="Helvetica;Arial"/>
          <w:color w:val="000000"/>
          <w:sz w:val="20"/>
          <w:szCs w:val="20"/>
        </w:rPr>
      </w:pPr>
      <w:r>
        <w:rPr>
          <w:rFonts w:cs="Helvetica;Arial" w:ascii="Arial" w:hAnsi="Arial"/>
          <w:color w:val="000000"/>
          <w:sz w:val="20"/>
          <w:szCs w:val="20"/>
          <w:rPrChange w:id="0" w:author="Unknown Author" w:date="2022-03-09T11:56:32Z"/>
        </w:rPr>
        <w:rPrChange w:id="0" w:author="Unknown Author" w:date="2022-03-09T11:56:32Z"/>
      </w:r>
    </w:p>
    <w:p>
      <w:pPr>
        <w:pStyle w:val="Normal"/>
        <w:rPr>
          <w:rFonts w:ascii="Arial" w:hAnsi="Arial"/>
        </w:rPr>
      </w:pPr>
      <w:r>
        <w:rPr>
          <w:rFonts w:cs="Helvetica;Arial" w:ascii="Arial" w:hAnsi="Arial"/>
          <w:b/>
          <w:color w:val="000000"/>
          <w:sz w:val="28"/>
          <w:szCs w:val="28"/>
          <w:rPrChange w:id="0" w:author="Unknown Author" w:date="2022-03-09T11:56:32Z"/>
        </w:rPr>
        <w:t>Achievements</w:t>
      </w:r>
    </w:p>
    <w:p>
      <w:pPr>
        <w:pStyle w:val="Normal"/>
        <w:rPr>
          <w:rFonts w:ascii="Arial" w:hAnsi="Arial" w:cs="Helvetica;Arial"/>
          <w:color w:val="000000"/>
        </w:rPr>
      </w:pPr>
      <w:r>
        <w:rPr>
          <w:rFonts w:cs="Helvetica;Arial" w:ascii="Arial" w:hAnsi="Arial"/>
          <w:color w:val="000000"/>
          <w:rPrChange w:id="0" w:author="Unknown Author" w:date="2022-03-09T11:56:32Z"/>
        </w:rPr>
        <w:rPrChange w:id="0" w:author="Unknown Author" w:date="2022-03-09T11:56:32Z"/>
      </w:r>
    </w:p>
    <w:p>
      <w:pPr>
        <w:pStyle w:val="Normal"/>
        <w:rPr/>
      </w:pPr>
      <w:r>
        <w:rPr>
          <w:rFonts w:eastAsia="Cambria" w:cs="Helvetica;Arial" w:ascii="Arial" w:hAnsi="Arial"/>
          <w:b/>
          <w:color w:val="000000"/>
          <w:shd w:fill="FFFFFF" w:val="clear"/>
          <w:rPrChange w:id="0" w:author="Unknown Author" w:date="2022-03-09T11:56:32Z"/>
        </w:rPr>
        <w:t xml:space="preserve">Published research paper                                                                     </w:t>
        <w:tab/>
        <w:tab/>
        <w:t xml:space="preserve">                  </w:t>
      </w:r>
      <w:r>
        <w:rPr>
          <w:rFonts w:eastAsia="Cambria" w:cs="Helvetica;Arial" w:ascii="Arial" w:hAnsi="Arial"/>
          <w:i/>
          <w:color w:val="000000"/>
          <w:shd w:fill="FFFFFF" w:val="clear"/>
          <w:rPrChange w:id="0" w:author="Unknown Author" w:date="2022-03-09T11:56:32Z"/>
        </w:rPr>
        <w:t>August 2013</w:t>
      </w:r>
    </w:p>
    <w:p>
      <w:pPr>
        <w:pStyle w:val="Normal"/>
        <w:rPr/>
      </w:pPr>
      <w:r>
        <w:rPr>
          <w:rFonts w:eastAsia="Cambria" w:cs="Helvetica;Arial" w:ascii="Arial" w:hAnsi="Arial"/>
          <w:color w:val="000000"/>
          <w:sz w:val="20"/>
          <w:szCs w:val="20"/>
          <w:shd w:fill="FFFFFF" w:val="clear"/>
          <w:rPrChange w:id="0" w:author="Unknown Author" w:date="2022-03-09T11:56:32Z"/>
        </w:rPr>
        <w:t>Dixon, K., Young, T. &amp; Miller, J. (2013, August). The Influence of Selective Attention during Memory Retrieval on Subsequent Memory Performance in Young and Older Adults. Poster session presented at the 35th Annual Conference of the Cognitive Science Society. Berlin, Germany.</w:t>
      </w:r>
    </w:p>
    <w:p>
      <w:pPr>
        <w:pStyle w:val="Normal"/>
        <w:rPr>
          <w:rFonts w:ascii="Arial" w:hAnsi="Arial" w:cs="Helvetica;Arial"/>
          <w:color w:val="000000"/>
        </w:rPr>
      </w:pPr>
      <w:r>
        <w:rPr>
          <w:rFonts w:cs="Helvetica;Arial" w:ascii="Arial" w:hAnsi="Arial"/>
          <w:color w:val="000000"/>
          <w:rPrChange w:id="0" w:author="Unknown Author" w:date="2022-03-09T11:56:32Z"/>
        </w:rPr>
        <w:rPrChange w:id="0" w:author="Unknown Author" w:date="2022-03-09T11:56:32Z"/>
      </w:r>
    </w:p>
    <w:p>
      <w:pPr>
        <w:pStyle w:val="Normal"/>
        <w:rPr/>
      </w:pPr>
      <w:r>
        <w:rPr>
          <w:rFonts w:cs="Helvetica;Arial" w:ascii="Arial" w:hAnsi="Arial"/>
          <w:b/>
          <w:color w:val="000000"/>
          <w:shd w:fill="auto" w:val="clear"/>
          <w:rPrChange w:id="0" w:author="Unknown Author" w:date="2022-03-09T11:56:32Z"/>
        </w:rPr>
        <w:t xml:space="preserve">Eagle Scout                                                                                                    </w:t>
        <w:tab/>
        <w:tab/>
        <w:t xml:space="preserve">          </w:t>
      </w:r>
      <w:r>
        <w:rPr>
          <w:rFonts w:cs="Helvetica;Arial" w:ascii="Arial" w:hAnsi="Arial"/>
          <w:i/>
          <w:color w:val="000000"/>
          <w:shd w:fill="auto" w:val="clear"/>
          <w:rPrChange w:id="0" w:author="Unknown Author" w:date="2022-03-09T11:56:32Z"/>
        </w:rPr>
        <w:t>May</w:t>
      </w:r>
      <w:r>
        <w:rPr>
          <w:rFonts w:cs="Helvetica;Arial" w:ascii="Arial" w:hAnsi="Arial"/>
          <w:color w:val="000000"/>
          <w:shd w:fill="auto" w:val="clear"/>
          <w:rPrChange w:id="0" w:author="Unknown Author" w:date="2022-03-09T11:56:32Z"/>
        </w:rPr>
        <w:t xml:space="preserve"> </w:t>
      </w:r>
      <w:r>
        <w:rPr>
          <w:rFonts w:cs="Helvetica;Arial" w:ascii="Arial" w:hAnsi="Arial"/>
          <w:i/>
          <w:color w:val="000000"/>
          <w:shd w:fill="auto" w:val="clear"/>
          <w:rPrChange w:id="0" w:author="Unknown Author" w:date="2022-03-09T11:56:32Z"/>
        </w:rPr>
        <w:t>2008</w:t>
      </w:r>
    </w:p>
    <w:p>
      <w:pPr>
        <w:pStyle w:val="Normal"/>
        <w:rPr>
          <w:rFonts w:ascii="Arial" w:hAnsi="Arial" w:cs="Helvetica;Arial"/>
          <w:color w:val="000000"/>
          <w:ins w:id="129" w:author="Unknown Author" w:date="2022-03-09T11:57:33Z"/>
        </w:rPr>
      </w:pPr>
      <w:ins w:id="128" w:author="Unknown Author" w:date="2022-03-09T11:57:33Z">
        <w:r>
          <w:rPr>
            <w:rFonts w:cs="Helvetica;Arial" w:ascii="Arial" w:hAnsi="Arial"/>
            <w:color w:val="000000"/>
          </w:rPr>
        </w:r>
      </w:ins>
    </w:p>
    <w:p>
      <w:pPr>
        <w:pStyle w:val="Normal"/>
        <w:rPr>
          <w:rFonts w:ascii="Arial" w:hAnsi="Arial"/>
          <w:del w:id="131" w:author="Unknown Author" w:date="2022-03-09T11:57:31Z"/>
        </w:rPr>
      </w:pPr>
      <w:del w:id="130" w:author="Unknown Author" w:date="2022-03-09T11:57:31Z">
        <w:r>
          <w:rPr>
            <w:rFonts w:ascii="Arial" w:hAnsi="Arial"/>
          </w:rPr>
        </w:r>
      </w:del>
    </w:p>
    <w:p>
      <w:pPr>
        <w:pStyle w:val="Normal"/>
        <w:rPr>
          <w:rFonts w:ascii="Arial" w:hAnsi="Arial"/>
        </w:rPr>
      </w:pPr>
      <w:r>
        <w:rPr>
          <w:rFonts w:cs="Helvetica;Arial" w:ascii="Arial" w:hAnsi="Arial"/>
          <w:b/>
          <w:color w:val="000000"/>
          <w:sz w:val="28"/>
          <w:szCs w:val="28"/>
          <w:rPrChange w:id="0" w:author="Unknown Author" w:date="2022-03-09T11:56:32Z"/>
        </w:rPr>
        <w:t>Skills</w:t>
      </w:r>
    </w:p>
    <w:p>
      <w:pPr>
        <w:pStyle w:val="Normal"/>
        <w:rPr>
          <w:rFonts w:ascii="Arial" w:hAnsi="Arial" w:cs="Helvetica;Arial"/>
          <w:color w:val="000000"/>
          <w:sz w:val="20"/>
          <w:szCs w:val="20"/>
        </w:rPr>
      </w:pPr>
      <w:r>
        <w:rPr>
          <w:rFonts w:cs="Helvetica;Arial" w:ascii="Arial" w:hAnsi="Arial"/>
          <w:color w:val="000000"/>
          <w:sz w:val="20"/>
          <w:szCs w:val="20"/>
          <w:rPrChange w:id="0" w:author="Unknown Author" w:date="2022-03-09T11:56:32Z"/>
        </w:rPr>
        <w:rPrChange w:id="0" w:author="Unknown Author" w:date="2022-03-09T11:56:32Z"/>
      </w:r>
    </w:p>
    <w:p>
      <w:pPr>
        <w:pStyle w:val="Normal"/>
        <w:rPr>
          <w:rFonts w:ascii="Arial" w:hAnsi="Arial"/>
        </w:rPr>
      </w:pPr>
      <w:r>
        <w:rPr>
          <w:rFonts w:cs="Helvetica;Arial" w:ascii="Arial" w:hAnsi="Arial"/>
          <w:color w:val="000000"/>
          <w:sz w:val="20"/>
          <w:szCs w:val="20"/>
          <w:rPrChange w:id="0" w:author="Unknown Author" w:date="2022-03-09T11:56:32Z"/>
        </w:rPr>
        <w:t xml:space="preserve">Technical writing, </w:t>
      </w:r>
      <w:ins w:id="135" w:author="Unknown Author" w:date="2022-03-09T11:28:09Z">
        <w:r>
          <w:rPr>
            <w:rFonts w:cs="Helvetica;Arial" w:ascii="Arial" w:hAnsi="Arial"/>
            <w:color w:val="000000"/>
            <w:sz w:val="20"/>
            <w:szCs w:val="20"/>
          </w:rPr>
          <w:t>s</w:t>
        </w:r>
      </w:ins>
      <w:ins w:id="136" w:author="Unknown Author" w:date="2022-03-09T11:27:36Z">
        <w:r>
          <w:rPr>
            <w:rFonts w:cs="Helvetica;Arial" w:ascii="Arial" w:hAnsi="Arial"/>
            <w:color w:val="000000"/>
            <w:sz w:val="20"/>
            <w:szCs w:val="20"/>
          </w:rPr>
          <w:t xml:space="preserve">ecurity, </w:t>
        </w:r>
      </w:ins>
      <w:r>
        <w:rPr>
          <w:rFonts w:cs="Helvetica;Arial" w:ascii="Arial" w:hAnsi="Arial"/>
          <w:color w:val="000000"/>
          <w:sz w:val="20"/>
          <w:szCs w:val="20"/>
          <w:rPrChange w:id="0" w:author="Unknown Author" w:date="2022-03-09T11:56:32Z"/>
        </w:rPr>
        <w:t>JIRA, Git, HTML, CSS,</w:t>
      </w:r>
      <w:ins w:id="138" w:author="Unknown Author" w:date="2022-03-09T11:25:20Z">
        <w:r>
          <w:rPr>
            <w:rFonts w:cs="Helvetica;Arial" w:ascii="Arial" w:hAnsi="Arial"/>
            <w:color w:val="000000"/>
            <w:sz w:val="20"/>
            <w:szCs w:val="20"/>
          </w:rPr>
          <w:t xml:space="preserve"> accessibility, Hugo, Jekyll, AWS, GCS,</w:t>
        </w:r>
      </w:ins>
      <w:ins w:id="139" w:author="Unknown Author" w:date="2022-03-09T11:27:11Z">
        <w:r>
          <w:rPr>
            <w:rFonts w:cs="Helvetica;Arial" w:ascii="Arial" w:hAnsi="Arial"/>
            <w:color w:val="000000"/>
            <w:sz w:val="20"/>
            <w:szCs w:val="20"/>
          </w:rPr>
          <w:t xml:space="preserve"> Google Analytics,</w:t>
        </w:r>
      </w:ins>
      <w:r>
        <w:rPr>
          <w:rFonts w:cs="Helvetica;Arial" w:ascii="Arial" w:hAnsi="Arial"/>
          <w:color w:val="000000"/>
          <w:sz w:val="20"/>
          <w:szCs w:val="20"/>
          <w:rPrChange w:id="0" w:author="Unknown Author" w:date="2022-03-09T11:56:32Z"/>
        </w:rPr>
        <w:t xml:space="preserve"> Linux</w:t>
      </w:r>
      <w:ins w:id="141" w:author="Unknown Author" w:date="2022-03-09T11:25:17Z">
        <w:r>
          <w:rPr>
            <w:rFonts w:cs="Helvetica;Arial" w:ascii="Arial" w:hAnsi="Arial"/>
            <w:color w:val="000000"/>
            <w:sz w:val="20"/>
            <w:szCs w:val="20"/>
          </w:rPr>
          <w:t>,</w:t>
        </w:r>
      </w:ins>
      <w:ins w:id="142" w:author="Unknown Author" w:date="2022-03-09T11:27:51Z">
        <w:r>
          <w:rPr>
            <w:rFonts w:cs="Helvetica;Arial" w:ascii="Arial" w:hAnsi="Arial"/>
            <w:color w:val="000000"/>
            <w:sz w:val="20"/>
            <w:szCs w:val="20"/>
          </w:rPr>
          <w:t xml:space="preserve"> webhosting,</w:t>
        </w:r>
      </w:ins>
      <w:ins w:id="143" w:author="Unknown Author" w:date="2022-03-09T11:28:18Z">
        <w:r>
          <w:rPr>
            <w:rFonts w:cs="Helvetica;Arial" w:ascii="Arial" w:hAnsi="Arial"/>
            <w:color w:val="000000"/>
            <w:sz w:val="20"/>
            <w:szCs w:val="20"/>
          </w:rPr>
          <w:t xml:space="preserve"> DNS, privacy,</w:t>
        </w:r>
      </w:ins>
      <w:r>
        <w:rPr>
          <w:rFonts w:cs="Helvetica;Arial" w:ascii="Arial" w:hAnsi="Arial"/>
          <w:color w:val="000000"/>
          <w:sz w:val="20"/>
          <w:szCs w:val="20"/>
          <w:rPrChange w:id="0" w:author="Unknown Author" w:date="2022-03-09T11:56:32Z"/>
        </w:rPr>
        <w:t xml:space="preserve"> C#, Python</w:t>
      </w:r>
      <w:del w:id="145" w:author="Unknown Author" w:date="2022-03-09T11:28:48Z">
        <w:r>
          <w:rPr>
            <w:rFonts w:cs="Helvetica;Arial" w:ascii="Arial" w:hAnsi="Arial"/>
            <w:color w:val="000000"/>
            <w:sz w:val="20"/>
            <w:szCs w:val="20"/>
          </w:rPr>
          <w:delText>, Linux</w:delText>
        </w:r>
      </w:del>
      <w:r>
        <w:rPr>
          <w:rFonts w:cs="Helvetica;Arial" w:ascii="Arial" w:hAnsi="Arial"/>
          <w:color w:val="000000"/>
          <w:sz w:val="20"/>
          <w:szCs w:val="20"/>
          <w:rPrChange w:id="0" w:author="Unknown Author" w:date="2022-03-09T11:56:32Z"/>
        </w:rPr>
        <w:t>, SQL</w:t>
      </w:r>
      <w:del w:id="147" w:author="Unknown Author" w:date="2022-03-09T11:28:29Z">
        <w:r>
          <w:rPr>
            <w:rFonts w:cs="Helvetica;Arial" w:ascii="Arial" w:hAnsi="Arial"/>
            <w:color w:val="000000"/>
            <w:sz w:val="20"/>
            <w:szCs w:val="20"/>
            <w:shd w:fill="auto" w:val="clear"/>
          </w:rPr>
          <w:delText>,</w:delText>
        </w:r>
      </w:del>
      <w:ins w:id="148" w:author="Unknown Author" w:date="2022-03-09T11:26:48Z">
        <w:r>
          <w:rPr>
            <w:rFonts w:cs="Helvetica;Arial" w:ascii="Arial" w:hAnsi="Arial"/>
            <w:color w:val="000000"/>
            <w:sz w:val="20"/>
            <w:szCs w:val="20"/>
            <w:shd w:fill="auto" w:val="clear"/>
          </w:rPr>
          <w:t>,</w:t>
        </w:r>
      </w:ins>
      <w:r>
        <w:rPr>
          <w:rFonts w:cs="Helvetica;Arial" w:ascii="Arial" w:hAnsi="Arial"/>
          <w:color w:val="000000"/>
          <w:sz w:val="20"/>
          <w:szCs w:val="20"/>
          <w:shd w:fill="auto" w:val="clear"/>
          <w:rPrChange w:id="0" w:author="Unknown Author" w:date="2022-03-09T11:56:32Z"/>
        </w:rPr>
        <w:t xml:space="preserve"> Adob</w:t>
      </w:r>
      <w:r>
        <w:rPr>
          <w:rFonts w:cs="Helvetica;Arial" w:ascii="Arial" w:hAnsi="Arial"/>
          <w:color w:val="000000"/>
          <w:sz w:val="20"/>
          <w:szCs w:val="20"/>
          <w:rPrChange w:id="0" w:author="Unknown Author" w:date="2022-03-09T11:56:32Z"/>
        </w:rPr>
        <w:t>e Creative Suite</w:t>
      </w:r>
      <w:del w:id="151" w:author="Unknown Author" w:date="2022-03-09T11:16:06Z">
        <w:r>
          <w:rPr>
            <w:rFonts w:cs="Helvetica;Arial" w:ascii="Arial" w:hAnsi="Arial"/>
            <w:color w:val="000000"/>
            <w:sz w:val="20"/>
            <w:szCs w:val="20"/>
          </w:rPr>
          <w:delText>, Graphic Design, Photography</w:delText>
        </w:r>
      </w:del>
    </w:p>
    <w:sectPr>
      <w:type w:val="nextPage"/>
      <w:pgSz w:w="12240" w:h="15840"/>
      <w:pgMar w:left="994" w:right="994" w:header="0" w:top="950" w:footer="0" w:bottom="95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sz w:val="22"/>
      <w:szCs w:val="22"/>
    </w:rPr>
  </w:style>
  <w:style w:type="character" w:styleId="WW8Num2z0">
    <w:name w:val="WW8Num2z0"/>
    <w:qFormat/>
    <w:rPr>
      <w:rFonts w:ascii="Symbol" w:hAnsi="Symbol" w:eastAsia="Times New Roman" w:cs="Symbol"/>
      <w:color w:val="000000"/>
      <w:sz w:val="20"/>
      <w:szCs w:val="20"/>
      <w:lang w:val="en-US" w:eastAsia="zh-CN" w:bidi="ar-SA"/>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color w:val="000000"/>
      <w:sz w:val="22"/>
      <w:szCs w:val="22"/>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style>
  <w:style w:type="paragraph" w:styleId="Index">
    <w:name w:val="Index"/>
    <w:basedOn w:val="Normal"/>
    <w:qFormat/>
    <w:pPr>
      <w:suppressLineNumbers/>
    </w:pPr>
    <w:rPr>
      <w:rFonts w:cs="Mangal"/>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156</TotalTime>
  <Application>LibreOffice/7.0.5.2$Windows_X86_64 LibreOffice_project/64390860c6cd0aca4beafafcfd84613dd9dfb63a</Application>
  <AppVersion>15.0000</AppVersion>
  <Pages>1</Pages>
  <Words>357</Words>
  <Characters>2208</Characters>
  <CharactersWithSpaces>3099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2017-10-18T22:32:00Z</dcterms:created>
  <dc:creator>Tyler Young</dc:creator>
  <dc:description/>
  <dc:language>en-US</dc:language>
  <cp:lastModifiedBy/>
  <dcterms:modified xsi:type="dcterms:W3CDTF">2022-03-09T13:49:07Z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